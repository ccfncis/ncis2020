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65DE2" w14:textId="57760819" w:rsidR="00AB03AF" w:rsidRDefault="00AB03AF" w:rsidP="00AB03AF">
      <w:r>
        <w:rPr>
          <w:rFonts w:hint="eastAsia"/>
        </w:rPr>
        <w:t>特邀报告题目：</w:t>
      </w:r>
      <w:r>
        <w:t>Hardware, Software, and Application Co-Design to NVM Storage</w:t>
      </w:r>
    </w:p>
    <w:p w14:paraId="2A534197" w14:textId="7A562FD5" w:rsidR="00AB03AF" w:rsidRDefault="00AB03AF" w:rsidP="00AB03AF">
      <w:r>
        <w:rPr>
          <w:rFonts w:hint="eastAsia"/>
        </w:rPr>
        <w:t>大会特邀报告讲者：郭大維</w:t>
      </w:r>
    </w:p>
    <w:p w14:paraId="639ABC1C" w14:textId="397AC3FA" w:rsidR="009413F4" w:rsidRDefault="00AB03AF" w:rsidP="00AB03AF">
      <w:r>
        <w:rPr>
          <w:rFonts w:hint="eastAsia"/>
        </w:rPr>
        <w:t>香港城市大學</w:t>
      </w:r>
    </w:p>
    <w:p w14:paraId="35BD11EE" w14:textId="3165B592" w:rsidR="00AB03AF" w:rsidRDefault="00AB03AF" w:rsidP="00AB03AF"/>
    <w:p w14:paraId="25F38146" w14:textId="38668CBD" w:rsidR="00AB03AF" w:rsidRDefault="00AB03AF" w:rsidP="00AB03AF">
      <w:r>
        <w:rPr>
          <w:rFonts w:hint="eastAsia"/>
        </w:rPr>
        <w:t>介绍：</w:t>
      </w:r>
    </w:p>
    <w:p w14:paraId="0909B56D" w14:textId="36A8D75F" w:rsidR="00AB03AF" w:rsidRDefault="00C4547D" w:rsidP="00AB03AF">
      <w:r>
        <w:rPr>
          <w:rFonts w:hint="eastAsia"/>
        </w:rPr>
        <w:t>郭大維</w:t>
      </w:r>
      <w:r w:rsidR="00AB03AF">
        <w:rPr>
          <w:rFonts w:hint="eastAsia"/>
        </w:rPr>
        <w:t>教授现在是Lee</w:t>
      </w:r>
      <w:r w:rsidR="00AB03AF">
        <w:t xml:space="preserve"> Shau-Kee</w:t>
      </w:r>
      <w:r w:rsidR="00AB03AF">
        <w:rPr>
          <w:rFonts w:hint="eastAsia"/>
        </w:rPr>
        <w:t>讲席教授（信息工程学），香港城市大学校长顾问/</w:t>
      </w:r>
      <w:r w:rsidR="00AB03AF" w:rsidRPr="00AB03AF">
        <w:rPr>
          <w:rFonts w:hint="eastAsia"/>
        </w:rPr>
        <w:t>工学院院长</w:t>
      </w:r>
      <w:r w:rsidR="00AB03AF">
        <w:rPr>
          <w:rFonts w:hint="eastAsia"/>
        </w:rPr>
        <w:t>。</w:t>
      </w:r>
      <w:r>
        <w:rPr>
          <w:rFonts w:hint="eastAsia"/>
        </w:rPr>
        <w:t>同时，郭教授是ACM和IEEE</w:t>
      </w:r>
      <w:r>
        <w:t xml:space="preserve"> </w:t>
      </w:r>
      <w:r>
        <w:rPr>
          <w:rFonts w:hint="eastAsia"/>
        </w:rPr>
        <w:t>Fellow，</w:t>
      </w:r>
      <w:r w:rsidRPr="00C4547D">
        <w:rPr>
          <w:rFonts w:hint="eastAsia"/>
        </w:rPr>
        <w:t>美国国家发明家科学院院士</w:t>
      </w:r>
      <w:r>
        <w:rPr>
          <w:rFonts w:hint="eastAsia"/>
        </w:rPr>
        <w:t>。他的科研兴趣包括嵌入式系统，非易失性内存软件设计，</w:t>
      </w:r>
      <w:r w:rsidRPr="00C4547D">
        <w:rPr>
          <w:rFonts w:hint="eastAsia"/>
        </w:rPr>
        <w:t>神经形态计算</w:t>
      </w:r>
      <w:r>
        <w:rPr>
          <w:rFonts w:hint="eastAsia"/>
        </w:rPr>
        <w:t>以及实时系统。他在国际期刊与学术会议发表技术论文超过300篇</w:t>
      </w:r>
      <w:r w:rsidR="00DE715D">
        <w:rPr>
          <w:rFonts w:hint="eastAsia"/>
        </w:rPr>
        <w:t>，并多次获得最佳论文奖项。顾教授曾</w:t>
      </w:r>
      <w:r>
        <w:rPr>
          <w:rFonts w:hint="eastAsia"/>
        </w:rPr>
        <w:t xml:space="preserve">获得多项荣誉，包括 </w:t>
      </w:r>
      <w:r w:rsidRPr="00C4547D">
        <w:t>the Outstanding Technical Achievement and Leadership Award from IEEE TCRTS</w:t>
      </w:r>
      <w:r>
        <w:t xml:space="preserve"> </w:t>
      </w:r>
      <w:r>
        <w:rPr>
          <w:rFonts w:hint="eastAsia"/>
        </w:rPr>
        <w:t xml:space="preserve">以及 </w:t>
      </w:r>
      <w:r w:rsidRPr="00C4547D">
        <w:t>the Distinguished Leadership Award from IEEE TC on Cyber-Physical Systems</w:t>
      </w:r>
      <w:r>
        <w:rPr>
          <w:rFonts w:hint="eastAsia"/>
        </w:rPr>
        <w:t>。</w:t>
      </w:r>
      <w:r w:rsidR="009851BF">
        <w:rPr>
          <w:rFonts w:hint="eastAsia"/>
        </w:rPr>
        <w:t>任</w:t>
      </w:r>
      <w:r w:rsidR="009851BF" w:rsidRPr="009851BF">
        <w:t>ACM Transactions on Cyber-Physical Systems</w:t>
      </w:r>
      <w:r w:rsidR="009851BF">
        <w:t xml:space="preserve"> </w:t>
      </w:r>
      <w:r w:rsidR="009851BF">
        <w:rPr>
          <w:rFonts w:hint="eastAsia"/>
        </w:rPr>
        <w:t xml:space="preserve">创始主编和 </w:t>
      </w:r>
      <w:r w:rsidR="009851BF" w:rsidRPr="009851BF">
        <w:t>ACM</w:t>
      </w:r>
      <w:r w:rsidR="009851BF">
        <w:t xml:space="preserve"> </w:t>
      </w:r>
      <w:r w:rsidR="009851BF" w:rsidRPr="009851BF">
        <w:t>TODAES</w:t>
      </w:r>
      <w:r w:rsidR="009851BF">
        <w:rPr>
          <w:rFonts w:hint="eastAsia"/>
        </w:rPr>
        <w:t>副主编</w:t>
      </w:r>
      <w:r w:rsidR="006D37AC">
        <w:rPr>
          <w:rFonts w:hint="eastAsia"/>
        </w:rPr>
        <w:t>。</w:t>
      </w:r>
    </w:p>
    <w:p w14:paraId="5607C674" w14:textId="03552A95" w:rsidR="00DE715D" w:rsidRDefault="00DE715D" w:rsidP="00AB03AF"/>
    <w:p w14:paraId="79457CD6" w14:textId="5B299164" w:rsidR="00DE715D" w:rsidRDefault="00DE715D" w:rsidP="00DE715D">
      <w:del w:id="0" w:author="卢 熠辉" w:date="2020-09-21T15:16:00Z">
        <w:r w:rsidDel="00DE715D">
          <w:delText xml:space="preserve">Prof. Kuo received his B.S.E. and Ph.D. degrees in Computer Science from National Taiwan University and University of Texas at Austin in 1986 and 1994, respectively. </w:delText>
        </w:r>
      </w:del>
      <w:r>
        <w:t>He is now Lee Shau-Kee Chair Professor of Information Engineering, Advisor to President (Information Technology), and Dean of College of Engineering, City University of Hong Kong.</w:t>
      </w:r>
      <w:del w:id="1" w:author="卢 熠辉" w:date="2020-09-21T15:17:00Z">
        <w:r w:rsidDel="00DE715D">
          <w:delText xml:space="preserve"> He is also a distinguished professor of the Department of Computer Science and Information Engineering, National Taiwan University since August 2009.</w:delText>
        </w:r>
      </w:del>
      <w:r>
        <w:t xml:space="preserve"> His research interest includes embedded systems, non-volatile-memory software designs, neuromorphic computing, and real-time systems.</w:t>
      </w:r>
    </w:p>
    <w:p w14:paraId="754F52D1" w14:textId="691EA1E9" w:rsidR="00DE715D" w:rsidRPr="00DE715D" w:rsidRDefault="00DE715D" w:rsidP="00DE715D">
      <w:pPr>
        <w:rPr>
          <w:rFonts w:hint="eastAsia"/>
        </w:rPr>
      </w:pPr>
      <w:r>
        <w:t xml:space="preserve">Dr. Kuo is a fellow of ACM, IEEE, and US National Academy of Inventors. </w:t>
      </w:r>
      <w:del w:id="2" w:author="卢 熠辉" w:date="2020-09-21T15:17:00Z">
        <w:r w:rsidDel="00DE715D">
          <w:delText xml:space="preserve">He is an executive committee member of IEEE TC on Real-Time Systems (TCRTS). </w:delText>
        </w:r>
      </w:del>
      <w:r>
        <w:t>Prof. Kuo received numerous awards and recognition, including the Outstanding Technical Achievement and Leadership Award from IEEE TCRTS and the Distinguished Leadership Award from IEEE TC on Cyber-Physical Systems</w:t>
      </w:r>
      <w:del w:id="3" w:author="卢 熠辉" w:date="2020-09-21T15:17:00Z">
        <w:r w:rsidDel="00DE715D">
          <w:delText xml:space="preserve"> in 2017</w:delText>
        </w:r>
      </w:del>
      <w:r>
        <w:t xml:space="preserve">. Prof. Kuo serves as the founding Editor-in-Chief of ACM Transactions on Cyber-Physical Systems (since 2015), an Associate Editor of ACM Transactions on Design Automation of Electronic Systems (TODAES) </w:t>
      </w:r>
      <w:del w:id="4" w:author="卢 熠辉" w:date="2020-09-21T15:17:00Z">
        <w:r w:rsidDel="00DE715D">
          <w:delText xml:space="preserve">and IEEE Design &amp; Test Magazine and a program committee member of many top conferences. </w:delText>
        </w:r>
      </w:del>
      <w:r>
        <w:t>He has over 300 technical papers published in international journals and conferences and received many best paper awards</w:t>
      </w:r>
      <w:del w:id="5" w:author="卢 熠辉" w:date="2020-09-21T15:17:00Z">
        <w:r w:rsidDel="00DE715D">
          <w:delText>, including the Best Paper Award from ACM/IEEE CODES+ISSS 2019</w:delText>
        </w:r>
      </w:del>
      <w:r>
        <w:t>.</w:t>
      </w:r>
    </w:p>
    <w:p w14:paraId="050499A0" w14:textId="1C8653FD" w:rsidR="00643C5A" w:rsidRDefault="00643C5A" w:rsidP="00AB03AF"/>
    <w:p w14:paraId="6850C19D" w14:textId="7D20806B" w:rsidR="00643C5A" w:rsidRDefault="00643C5A" w:rsidP="00AB03AF"/>
    <w:p w14:paraId="62EB87A6" w14:textId="00BFD209" w:rsidR="00643C5A" w:rsidRDefault="00643C5A" w:rsidP="00AB03AF"/>
    <w:p w14:paraId="59E957DE" w14:textId="67DCCD1E" w:rsidR="00643C5A" w:rsidRDefault="00643C5A" w:rsidP="00AB03AF"/>
    <w:p w14:paraId="39F0742A" w14:textId="0505EFA5" w:rsidR="00643C5A" w:rsidRDefault="00643C5A" w:rsidP="00643C5A">
      <w:r>
        <w:rPr>
          <w:rFonts w:hint="eastAsia"/>
        </w:rPr>
        <w:t>特邀报告题目：在</w:t>
      </w:r>
      <w:r>
        <w:t>NVM及RDMA架构中的高效能文件系统设计的思考</w:t>
      </w:r>
    </w:p>
    <w:p w14:paraId="5711DFD7" w14:textId="48E49A72" w:rsidR="00643C5A" w:rsidRDefault="00643C5A" w:rsidP="00643C5A">
      <w:r>
        <w:rPr>
          <w:rFonts w:hint="eastAsia"/>
        </w:rPr>
        <w:t>大会特邀报告讲者：沙行勉</w:t>
      </w:r>
    </w:p>
    <w:p w14:paraId="1CB5EBAA" w14:textId="4FC74A75" w:rsidR="00643C5A" w:rsidRDefault="00643C5A" w:rsidP="00643C5A">
      <w:r>
        <w:rPr>
          <w:rFonts w:hint="eastAsia"/>
        </w:rPr>
        <w:t>华东师范大学</w:t>
      </w:r>
    </w:p>
    <w:p w14:paraId="2B804937" w14:textId="73858D3B" w:rsidR="00643C5A" w:rsidRDefault="00643C5A" w:rsidP="00643C5A"/>
    <w:p w14:paraId="658810DC" w14:textId="2CAF69BF" w:rsidR="00643C5A" w:rsidRDefault="00643C5A" w:rsidP="00643C5A">
      <w:r>
        <w:rPr>
          <w:rFonts w:hint="eastAsia"/>
        </w:rPr>
        <w:t>介绍：</w:t>
      </w:r>
    </w:p>
    <w:p w14:paraId="0E59A72D" w14:textId="7F5B89DC" w:rsidR="00643C5A" w:rsidRDefault="00643C5A" w:rsidP="00643C5A">
      <w:r w:rsidRPr="00643C5A">
        <w:rPr>
          <w:rFonts w:hint="eastAsia"/>
        </w:rPr>
        <w:t>沙行勉，国家特聘专家，长江学者，杰青（海外）</w:t>
      </w:r>
      <w:del w:id="6" w:author="卢 熠辉" w:date="2020-09-21T14:56:00Z">
        <w:r w:rsidRPr="00643C5A" w:rsidDel="00643C5A">
          <w:rPr>
            <w:rFonts w:hint="eastAsia"/>
          </w:rPr>
          <w:delText>。</w:delText>
        </w:r>
        <w:r w:rsidRPr="00643C5A" w:rsidDel="00643C5A">
          <w:delText>1992年获美国普林斯顿大学计算机科学博士。曾在美国圣母大学及得克萨斯州大学担任终身职教授，曾任重庆大学计算机学院院长</w:delText>
        </w:r>
      </w:del>
      <w:r w:rsidRPr="00643C5A">
        <w:t>，现全职任华东师范大学终身特聘教授，带领大数据与智能系统团队。在相关国际学术会议及国际核心期刊上发表英文学术论文400余篇，多次获得国际顶级期刊和国际会议学术奖项，</w:t>
      </w:r>
      <w:r w:rsidRPr="00643C5A">
        <w:lastRenderedPageBreak/>
        <w:t>出版多部计算机专业教科书，获得各类国家级教学、科研奖项40多项，以大会主席身份主持多次国际重要学术会议，将担任2021年ESWEEK大会主席。</w:t>
      </w:r>
    </w:p>
    <w:p w14:paraId="63C56466" w14:textId="26A97B51" w:rsidR="00643C5A" w:rsidRDefault="00643C5A" w:rsidP="00643C5A"/>
    <w:p w14:paraId="4EEC993C" w14:textId="65BF5F39" w:rsidR="00643C5A" w:rsidRDefault="00643C5A" w:rsidP="00643C5A"/>
    <w:p w14:paraId="79B4F208" w14:textId="2DB6256D" w:rsidR="00643C5A" w:rsidRDefault="00643C5A" w:rsidP="00643C5A"/>
    <w:p w14:paraId="6C71A2CA" w14:textId="38EEECF4" w:rsidR="00643C5A" w:rsidRDefault="00643C5A" w:rsidP="00643C5A">
      <w:r>
        <w:rPr>
          <w:rFonts w:hint="eastAsia"/>
        </w:rPr>
        <w:t>特邀报告题目：大规模存储系统中数据在线恢复方法探索</w:t>
      </w:r>
    </w:p>
    <w:p w14:paraId="4BACA91B" w14:textId="410521E9" w:rsidR="00643C5A" w:rsidRPr="00643C5A" w:rsidRDefault="00643C5A" w:rsidP="00643C5A">
      <w:r>
        <w:rPr>
          <w:rFonts w:hint="eastAsia"/>
        </w:rPr>
        <w:t>大会特邀报告讲者：张广艳</w:t>
      </w:r>
    </w:p>
    <w:p w14:paraId="3FC69EA4" w14:textId="7CF2B63E" w:rsidR="00643C5A" w:rsidRDefault="00643C5A" w:rsidP="00643C5A">
      <w:r>
        <w:rPr>
          <w:rFonts w:hint="eastAsia"/>
        </w:rPr>
        <w:t>清华大学</w:t>
      </w:r>
    </w:p>
    <w:p w14:paraId="0646571F" w14:textId="5388F7A2" w:rsidR="00643C5A" w:rsidRDefault="00643C5A" w:rsidP="00643C5A"/>
    <w:p w14:paraId="4890E49B" w14:textId="2111138F" w:rsidR="00643C5A" w:rsidRDefault="00643C5A" w:rsidP="00643C5A">
      <w:r>
        <w:rPr>
          <w:rFonts w:hint="eastAsia"/>
        </w:rPr>
        <w:t>介绍：</w:t>
      </w:r>
    </w:p>
    <w:p w14:paraId="27282C18" w14:textId="061146B6" w:rsidR="00643C5A" w:rsidRDefault="00643C5A" w:rsidP="00643C5A">
      <w:r w:rsidRPr="00643C5A">
        <w:rPr>
          <w:rFonts w:hint="eastAsia"/>
        </w:rPr>
        <w:t>张广艳，博士，清华大学计算机系副教授、博士生导师。主要从事大数据存储与分析的理论和方法研究，包括大数据计算、存储系统与分布式处理等方面。研究得到包括国家重点研发计划、</w:t>
      </w:r>
      <w:r w:rsidRPr="00643C5A">
        <w:t>973、863和国家自然科学基金等10余项国家科研项目的支持。</w:t>
      </w:r>
      <w:del w:id="7" w:author="卢 熠辉" w:date="2020-09-21T14:57:00Z">
        <w:r w:rsidRPr="00643C5A" w:rsidDel="00643C5A">
          <w:delText>近年来提出了大规模存储系统构建及访问的方法与关键技术，有效提高了存储系统的性能、扩展性和可用性。</w:delText>
        </w:r>
      </w:del>
      <w:r w:rsidRPr="00643C5A">
        <w:t>发表学术论文40余篇，其中包括</w:t>
      </w:r>
      <w:del w:id="8" w:author="卢 熠辉" w:date="2020-09-21T14:57:00Z">
        <w:r w:rsidRPr="00643C5A" w:rsidDel="00643C5A">
          <w:delText>FAST、USENIX ATC、ACM TOS、IEEE TC、IEEE TPDS等计算机系统领域</w:delText>
        </w:r>
      </w:del>
      <w:r w:rsidRPr="00643C5A">
        <w:t>顶级国际会议或期刊论文18篇。近五年以第一发明人获得美国发明</w:t>
      </w:r>
      <w:r w:rsidRPr="00643C5A">
        <w:rPr>
          <w:rFonts w:hint="eastAsia"/>
        </w:rPr>
        <w:t>专利授权</w:t>
      </w:r>
      <w:r w:rsidRPr="00643C5A">
        <w:t>1项、中国发明专利授权7项。</w:t>
      </w:r>
      <w:del w:id="9" w:author="卢 熠辉" w:date="2020-09-21T14:57:00Z">
        <w:r w:rsidRPr="00643C5A" w:rsidDel="00643C5A">
          <w:delText>研究成果应用到多家国内骨干企业的存储产品中，效果良好。</w:delText>
        </w:r>
      </w:del>
    </w:p>
    <w:p w14:paraId="5FD256CF" w14:textId="235920DD" w:rsidR="00643C5A" w:rsidRDefault="00643C5A" w:rsidP="00643C5A"/>
    <w:p w14:paraId="2D4E73B6" w14:textId="35B9D426" w:rsidR="00643C5A" w:rsidRDefault="00643C5A" w:rsidP="00643C5A"/>
    <w:p w14:paraId="350C9723" w14:textId="3F0EF1AE" w:rsidR="00643C5A" w:rsidRDefault="00643C5A" w:rsidP="00643C5A"/>
    <w:p w14:paraId="3B5A837E" w14:textId="1A73461A" w:rsidR="00643C5A" w:rsidRDefault="00643C5A" w:rsidP="00643C5A"/>
    <w:p w14:paraId="3B430236" w14:textId="4BFCE5F8" w:rsidR="00643C5A" w:rsidRDefault="00643C5A" w:rsidP="00643C5A">
      <w:r>
        <w:rPr>
          <w:rFonts w:hint="eastAsia"/>
        </w:rPr>
        <w:t>特邀报告题目：对象存储高可用技术的演进和挑战</w:t>
      </w:r>
    </w:p>
    <w:p w14:paraId="09FE4B8B" w14:textId="7CD68017" w:rsidR="00643C5A" w:rsidRDefault="00643C5A" w:rsidP="00643C5A">
      <w:r>
        <w:rPr>
          <w:rFonts w:hint="eastAsia"/>
        </w:rPr>
        <w:t>大会特邀报告讲者：周文翠</w:t>
      </w:r>
    </w:p>
    <w:p w14:paraId="5355184E" w14:textId="400F3F6C" w:rsidR="00643C5A" w:rsidRDefault="00643C5A" w:rsidP="00643C5A">
      <w:r>
        <w:rPr>
          <w:rFonts w:hint="eastAsia"/>
        </w:rPr>
        <w:t>阿里对象存储</w:t>
      </w:r>
    </w:p>
    <w:p w14:paraId="2400F464" w14:textId="53AC7838" w:rsidR="00643C5A" w:rsidRDefault="00643C5A" w:rsidP="00643C5A"/>
    <w:p w14:paraId="1A8CD8A8" w14:textId="1B96109E" w:rsidR="00643C5A" w:rsidRDefault="00643C5A" w:rsidP="00643C5A">
      <w:r>
        <w:rPr>
          <w:rFonts w:hint="eastAsia"/>
        </w:rPr>
        <w:t>介绍：</w:t>
      </w:r>
    </w:p>
    <w:p w14:paraId="6708330C" w14:textId="7814FBF0" w:rsidR="00643C5A" w:rsidRDefault="00AF3746" w:rsidP="00643C5A">
      <w:r w:rsidRPr="00AF3746">
        <w:rPr>
          <w:rFonts w:hint="eastAsia"/>
        </w:rPr>
        <w:t>周文翠，阿里对象存储资深技术专家</w:t>
      </w:r>
      <w:r w:rsidR="00643C5A" w:rsidRPr="00643C5A">
        <w:rPr>
          <w:rFonts w:hint="eastAsia"/>
        </w:rPr>
        <w:t>，阿里云存储部门存储索引技术负责人。</w:t>
      </w:r>
    </w:p>
    <w:p w14:paraId="72669709" w14:textId="64BD208A" w:rsidR="00643C5A" w:rsidRDefault="00643C5A" w:rsidP="00643C5A"/>
    <w:p w14:paraId="46963A1B" w14:textId="0C3FEDD6" w:rsidR="00643C5A" w:rsidRDefault="00643C5A" w:rsidP="00643C5A"/>
    <w:p w14:paraId="0B93DDEC" w14:textId="42B55C88" w:rsidR="00643C5A" w:rsidRDefault="00643C5A" w:rsidP="00643C5A"/>
    <w:p w14:paraId="42ABB748" w14:textId="50A311E2" w:rsidR="00643C5A" w:rsidRDefault="00643C5A" w:rsidP="00643C5A"/>
    <w:p w14:paraId="0F3D1CB0" w14:textId="4CF3A5CC" w:rsidR="00643C5A" w:rsidRDefault="00643C5A" w:rsidP="00643C5A">
      <w:r>
        <w:rPr>
          <w:rFonts w:hint="eastAsia"/>
        </w:rPr>
        <w:t>特邀报告题目：华为云存储在</w:t>
      </w:r>
      <w:r>
        <w:t>HPC和AI下的新挑战和实践</w:t>
      </w:r>
    </w:p>
    <w:p w14:paraId="3D6E7B30" w14:textId="7E639262" w:rsidR="00643C5A" w:rsidRDefault="00643C5A" w:rsidP="00643C5A">
      <w:r>
        <w:rPr>
          <w:rFonts w:hint="eastAsia"/>
        </w:rPr>
        <w:t>大会特邀报告讲者：丁萌</w:t>
      </w:r>
    </w:p>
    <w:p w14:paraId="1AF1E4F1" w14:textId="3A2C680A" w:rsidR="00643C5A" w:rsidRDefault="00643C5A" w:rsidP="00643C5A">
      <w:r>
        <w:rPr>
          <w:rFonts w:hint="eastAsia"/>
        </w:rPr>
        <w:t>华为技术有限公司</w:t>
      </w:r>
    </w:p>
    <w:p w14:paraId="54A014CF" w14:textId="1C4B267D" w:rsidR="00643C5A" w:rsidRDefault="00643C5A" w:rsidP="00643C5A"/>
    <w:p w14:paraId="0A10425C" w14:textId="6ADB0985" w:rsidR="00643C5A" w:rsidRDefault="00643C5A" w:rsidP="00643C5A">
      <w:r>
        <w:rPr>
          <w:rFonts w:hint="eastAsia"/>
        </w:rPr>
        <w:t>介绍：</w:t>
      </w:r>
    </w:p>
    <w:p w14:paraId="70092BB9" w14:textId="5E3D636A" w:rsidR="00643C5A" w:rsidRDefault="00643C5A" w:rsidP="00643C5A">
      <w:r w:rsidRPr="00643C5A">
        <w:rPr>
          <w:rFonts w:hint="eastAsia"/>
        </w:rPr>
        <w:t>丁萌</w:t>
      </w:r>
      <w:r>
        <w:rPr>
          <w:rFonts w:hint="eastAsia"/>
        </w:rPr>
        <w:t>，</w:t>
      </w:r>
      <w:r w:rsidRPr="00643C5A">
        <w:rPr>
          <w:rFonts w:hint="eastAsia"/>
        </w:rPr>
        <w:t>华为云存储高级架构师、块存储技术负责人</w:t>
      </w:r>
      <w:del w:id="10" w:author="卢 熠辉" w:date="2020-09-21T14:59:00Z">
        <w:r w:rsidRPr="00643C5A" w:rsidDel="00AF3746">
          <w:rPr>
            <w:rFonts w:hint="eastAsia"/>
          </w:rPr>
          <w:delText>，有将近</w:delText>
        </w:r>
        <w:r w:rsidRPr="00643C5A" w:rsidDel="00AF3746">
          <w:delText>10年华为云块存储研发与架构设计经验，在分布式存储领域有丰富积累。</w:delText>
        </w:r>
      </w:del>
    </w:p>
    <w:p w14:paraId="741BC8D9" w14:textId="68F529E3" w:rsidR="00AF3746" w:rsidRDefault="00AF3746" w:rsidP="00643C5A"/>
    <w:p w14:paraId="2054C973" w14:textId="6FC10E67" w:rsidR="00AF3746" w:rsidRDefault="00AF3746" w:rsidP="00643C5A"/>
    <w:p w14:paraId="5C526626" w14:textId="6025ACD3" w:rsidR="00AF3746" w:rsidRDefault="00AF3746" w:rsidP="00643C5A"/>
    <w:p w14:paraId="2063FF82" w14:textId="374DE46F" w:rsidR="00AF3746" w:rsidRDefault="00AF3746" w:rsidP="00643C5A"/>
    <w:p w14:paraId="714C9F40" w14:textId="7D0EB3D1" w:rsidR="00AF3746" w:rsidRDefault="00AF3746" w:rsidP="00AF3746">
      <w:r>
        <w:rPr>
          <w:rFonts w:hint="eastAsia"/>
        </w:rPr>
        <w:t>特邀报告题目：磁光电融合存储系统及其应用前景</w:t>
      </w:r>
    </w:p>
    <w:p w14:paraId="714C4849" w14:textId="38155B74" w:rsidR="00AF3746" w:rsidRPr="00AF3746" w:rsidRDefault="00AF3746" w:rsidP="00AF3746">
      <w:r>
        <w:rPr>
          <w:rFonts w:hint="eastAsia"/>
        </w:rPr>
        <w:t>大会特邀报告讲者：田军</w:t>
      </w:r>
    </w:p>
    <w:p w14:paraId="424157BB" w14:textId="266234CE" w:rsidR="00AF3746" w:rsidRDefault="00AF3746" w:rsidP="00AF3746">
      <w:r>
        <w:rPr>
          <w:rFonts w:hint="eastAsia"/>
        </w:rPr>
        <w:lastRenderedPageBreak/>
        <w:t>广东紫晶信息存储技术股份有限公司</w:t>
      </w:r>
    </w:p>
    <w:p w14:paraId="20907723" w14:textId="61374B4F" w:rsidR="00AF3746" w:rsidRDefault="00AF3746" w:rsidP="00AF3746"/>
    <w:p w14:paraId="21510E7C" w14:textId="1E666033" w:rsidR="00AF3746" w:rsidRDefault="00AF3746" w:rsidP="00AF3746">
      <w:r>
        <w:rPr>
          <w:rFonts w:hint="eastAsia"/>
        </w:rPr>
        <w:t>介绍：</w:t>
      </w:r>
    </w:p>
    <w:p w14:paraId="58855779" w14:textId="203EFEDF" w:rsidR="00AF3746" w:rsidRDefault="00AF3746" w:rsidP="00AF3746">
      <w:r>
        <w:rPr>
          <w:rFonts w:hint="eastAsia"/>
        </w:rPr>
        <w:t>田军，</w:t>
      </w:r>
      <w:r w:rsidRPr="00AF3746">
        <w:rPr>
          <w:rFonts w:hint="eastAsia"/>
        </w:rPr>
        <w:t>目前于广东紫晶信息存储技术股份有限公司任职高级副总裁，主管紫晶存储公司技术研发工作</w:t>
      </w:r>
      <w:r w:rsidRPr="00AF3746">
        <w:t xml:space="preserve"> </w:t>
      </w:r>
      <w:del w:id="11" w:author="卢 熠辉" w:date="2020-09-21T15:00:00Z">
        <w:r w:rsidRPr="00AF3746" w:rsidDel="00AF3746">
          <w:delText xml:space="preserve">曾任北京航星中云科技有限公司、湖南上容科技股份有限公司，任职副总经理，易安信电脑系统（中国）有限公司、联想集团服务器事业部、曙光信息产业股份有限公司，任职技术专家、高级技术顾问等。 </w:delText>
        </w:r>
      </w:del>
      <w:r w:rsidRPr="00AF3746">
        <w:t>参与中国电子工业标准化技术协会，信息技术应用创新工作委员会磁盘阵列标准制定。 参与中国电子工业标准化技术协会，磁光电混合存储系统通用规范标准制定工作。</w:t>
      </w:r>
    </w:p>
    <w:p w14:paraId="2BC47C64" w14:textId="2BE4D7D4" w:rsidR="00AF3746" w:rsidRDefault="00AF3746" w:rsidP="00AF3746"/>
    <w:p w14:paraId="0538AF25" w14:textId="6AA3CAB9" w:rsidR="00AF3746" w:rsidRDefault="00AF3746" w:rsidP="00AF3746"/>
    <w:p w14:paraId="28A50276" w14:textId="5D5C27E1" w:rsidR="00AF3746" w:rsidRDefault="00AF3746" w:rsidP="00AF3746"/>
    <w:p w14:paraId="3372D9BA" w14:textId="58177921" w:rsidR="00AF3746" w:rsidRDefault="00AF3746" w:rsidP="00AF3746"/>
    <w:p w14:paraId="4CD0FDDC" w14:textId="7ED25552" w:rsidR="00AF3746" w:rsidRDefault="00AF3746" w:rsidP="00AF3746">
      <w:r>
        <w:rPr>
          <w:rFonts w:hint="eastAsia"/>
        </w:rPr>
        <w:t>特邀报告题目：基于忆阻的存算一体化技术研究</w:t>
      </w:r>
    </w:p>
    <w:p w14:paraId="25D71AF6" w14:textId="45A8FBD8" w:rsidR="00AF3746" w:rsidRDefault="00AF3746" w:rsidP="00AF3746">
      <w:r>
        <w:rPr>
          <w:rFonts w:hint="eastAsia"/>
        </w:rPr>
        <w:t>大会特邀报告讲者：冯丹</w:t>
      </w:r>
    </w:p>
    <w:p w14:paraId="178EC88C" w14:textId="66203268" w:rsidR="00AF3746" w:rsidRDefault="00AF3746" w:rsidP="00AF3746">
      <w:r>
        <w:rPr>
          <w:rFonts w:hint="eastAsia"/>
        </w:rPr>
        <w:t>华中科技大学</w:t>
      </w:r>
    </w:p>
    <w:p w14:paraId="7C3AB74A" w14:textId="73968738" w:rsidR="00AF3746" w:rsidRDefault="00AF3746" w:rsidP="00AF3746"/>
    <w:p w14:paraId="70CE5A90" w14:textId="798ADA88" w:rsidR="00AF3746" w:rsidRDefault="009851BF" w:rsidP="00AF3746">
      <w:r>
        <w:rPr>
          <w:rFonts w:hint="eastAsia"/>
        </w:rPr>
        <w:t>介绍</w:t>
      </w:r>
      <w:r w:rsidR="00AF3746">
        <w:rPr>
          <w:rFonts w:hint="eastAsia"/>
        </w:rPr>
        <w:t>：</w:t>
      </w:r>
    </w:p>
    <w:p w14:paraId="5EEE84EC" w14:textId="53FB8662" w:rsidR="009851BF" w:rsidRDefault="009851BF" w:rsidP="00AF3746">
      <w:r w:rsidRPr="009851BF">
        <w:rPr>
          <w:rFonts w:hint="eastAsia"/>
        </w:rPr>
        <w:t>冯丹，教授</w:t>
      </w:r>
      <w:del w:id="12" w:author="卢 熠辉" w:date="2020-09-21T15:03:00Z">
        <w:r w:rsidRPr="009851BF" w:rsidDel="009851BF">
          <w:rPr>
            <w:rFonts w:hint="eastAsia"/>
          </w:rPr>
          <w:delText>，博士生导师</w:delText>
        </w:r>
      </w:del>
      <w:r w:rsidRPr="009851BF">
        <w:rPr>
          <w:rFonts w:hint="eastAsia"/>
        </w:rPr>
        <w:t>，长江学者特聘教授，国家杰出青年基金获得者。华中科技大学计算机科学与技术学院院长，武汉光电国家研究中心信息存储与光显示功能实验室主任，信息存储系统教育部重点实验室主任，数据存储系统与技术教育部工程研究中心主任。曾任</w:t>
      </w:r>
      <w:r w:rsidRPr="009851BF">
        <w:t>CCF信息存储技术专委会主任。主要从事计算机系统结构、大数据存储系统、非易失存储技术、存算融合技术等方面的研究。先后担任2个973项目首席科学家，863重大项目“海量存储系统关键技术”总体专家组组长，担任“信息存储系统与技术” 教育部创新团队学术带头人，“大数据存储系统与技术</w:t>
      </w:r>
      <w:r w:rsidRPr="009851BF">
        <w:rPr>
          <w:rFonts w:hint="eastAsia"/>
        </w:rPr>
        <w:t>”国家自然科学基金委创新研究群体项目负责人。在国内外重要学术刊物及学术会议上发表有关学术论文</w:t>
      </w:r>
      <w:r w:rsidRPr="009851BF">
        <w:t>200余篇，著作2部。授权60项发明专利，获10余项软件著作权。牵头制定国家标准1项，中国电子行业标准3项。获国家技术发明二等奖2项，省部一等奖3项，国际存储竞赛决赛奖1项。</w:t>
      </w:r>
    </w:p>
    <w:p w14:paraId="406047D0" w14:textId="735F533C" w:rsidR="00AF3746" w:rsidRDefault="00AF3746" w:rsidP="00AF3746"/>
    <w:p w14:paraId="2B092BBF" w14:textId="19DFF71C" w:rsidR="009851BF" w:rsidRDefault="009851BF" w:rsidP="00AF3746"/>
    <w:p w14:paraId="4017B3E8" w14:textId="685D90BD" w:rsidR="009851BF" w:rsidRDefault="009851BF" w:rsidP="00AF3746"/>
    <w:p w14:paraId="68868B1C" w14:textId="0C9392F5" w:rsidR="009851BF" w:rsidRDefault="009851BF" w:rsidP="00AF3746"/>
    <w:p w14:paraId="7D52D0C9" w14:textId="0EFDC25D" w:rsidR="009851BF" w:rsidRDefault="009851BF" w:rsidP="009851BF">
      <w:r>
        <w:rPr>
          <w:rFonts w:hint="eastAsia"/>
        </w:rPr>
        <w:t>特邀报告题目：下一代存储计算技术中的新型器件</w:t>
      </w:r>
    </w:p>
    <w:p w14:paraId="18A73E33" w14:textId="38161D43" w:rsidR="009851BF" w:rsidRPr="009851BF" w:rsidRDefault="009851BF" w:rsidP="009851BF">
      <w:r>
        <w:rPr>
          <w:rFonts w:hint="eastAsia"/>
        </w:rPr>
        <w:t>大会特邀报告讲者：周鹏</w:t>
      </w:r>
    </w:p>
    <w:p w14:paraId="1479760E" w14:textId="436D6503" w:rsidR="009851BF" w:rsidRDefault="009851BF" w:rsidP="009851BF">
      <w:r>
        <w:rPr>
          <w:rFonts w:hint="eastAsia"/>
        </w:rPr>
        <w:t>复旦大学</w:t>
      </w:r>
    </w:p>
    <w:p w14:paraId="56C8FD7A" w14:textId="77B125E8" w:rsidR="009851BF" w:rsidRDefault="009851BF" w:rsidP="009851BF"/>
    <w:p w14:paraId="62082765" w14:textId="724C2952" w:rsidR="009851BF" w:rsidRDefault="009851BF" w:rsidP="009851BF">
      <w:r>
        <w:rPr>
          <w:rFonts w:hint="eastAsia"/>
        </w:rPr>
        <w:t>介绍：</w:t>
      </w:r>
    </w:p>
    <w:p w14:paraId="6EDA1297" w14:textId="732CFBBE" w:rsidR="009851BF" w:rsidRDefault="009851BF" w:rsidP="009851BF">
      <w:ins w:id="13" w:author="卢 熠辉" w:date="2020-09-21T15:06:00Z">
        <w:r>
          <w:rPr>
            <w:rFonts w:hint="eastAsia"/>
          </w:rPr>
          <w:t>周鹏教授，</w:t>
        </w:r>
      </w:ins>
      <w:r w:rsidRPr="009851BF">
        <w:rPr>
          <w:rFonts w:hint="eastAsia"/>
        </w:rPr>
        <w:t>长期从事集成电路新材料、新器件和新工艺的研究。</w:t>
      </w:r>
      <w:del w:id="14" w:author="卢 熠辉" w:date="2020-09-21T15:06:00Z">
        <w:r w:rsidRPr="009851BF" w:rsidDel="009851BF">
          <w:rPr>
            <w:rFonts w:hint="eastAsia"/>
          </w:rPr>
          <w:delText>利用新材料发明了高速与非易失兼得的新型存储技术，实现了高面积效率单晶体管逻辑原位存储技术，获得了高性能存储器件，高效率算法和验证性芯片。</w:delText>
        </w:r>
      </w:del>
      <w:r w:rsidRPr="009851BF">
        <w:rPr>
          <w:rFonts w:hint="eastAsia"/>
        </w:rPr>
        <w:t>主持了国家自然科学杰出青年基金、应急重点项目、优秀青年科学基金、面上基金等项目，参与了多项国家</w:t>
      </w:r>
      <w:del w:id="15" w:author="卢 熠辉" w:date="2020-09-21T15:07:00Z">
        <w:r w:rsidRPr="009851BF" w:rsidDel="009851BF">
          <w:rPr>
            <w:rFonts w:hint="eastAsia"/>
          </w:rPr>
          <w:delText>《极大规模集成电路制造技术及成套工艺》</w:delText>
        </w:r>
      </w:del>
      <w:r w:rsidRPr="009851BF">
        <w:rPr>
          <w:rFonts w:hint="eastAsia"/>
        </w:rPr>
        <w:t>重大专项项目，参与了科技部重点研发计划、</w:t>
      </w:r>
      <w:r w:rsidRPr="009851BF">
        <w:t>973计划、863重大项目等，获得中组部万人计划科技创新领军人才、科技部中青年科技创新领军人才、上海市青年科技启明星、上海市曙光计划等人才计划支持。以第一/通</w:t>
      </w:r>
      <w:r w:rsidRPr="009851BF">
        <w:rPr>
          <w:rFonts w:hint="eastAsia"/>
        </w:rPr>
        <w:t>讯作者已发表</w:t>
      </w:r>
      <w:r w:rsidRPr="009851BF">
        <w:t xml:space="preserve">SCI论文80余篇，包括3篇Nature </w:t>
      </w:r>
      <w:r w:rsidRPr="009851BF">
        <w:lastRenderedPageBreak/>
        <w:t>Nanotechnology, 1篇 Nature Electronics, 3篇Advanced Materials等。近三年受邀在国内外会议做邀请报告50余次，包括Nature conference的Keynote报告、中国物理年会秋季会议</w:t>
      </w:r>
      <w:del w:id="16" w:author="卢 熠辉" w:date="2020-09-21T15:07:00Z">
        <w:r w:rsidRPr="009851BF" w:rsidDel="009851BF">
          <w:delText>、全国半导体物理大会、中国真空物理学会、China Nano</w:delText>
        </w:r>
      </w:del>
      <w:r w:rsidRPr="009851BF">
        <w:t>等邀请报告。兼任中国真空学会常务理事，中国物理学会半导体专业委员会委员。</w:t>
      </w:r>
      <w:del w:id="17" w:author="卢 熠辉" w:date="2020-09-21T15:07:00Z">
        <w:r w:rsidRPr="009851BF" w:rsidDel="009851BF">
          <w:delText>任Wiley 期刊InfoMat（信息材料）副主编，作为客座编辑主持了Small、Advanced Electronic Materials和Nanotechnology等期刊专刊。</w:delText>
        </w:r>
      </w:del>
    </w:p>
    <w:p w14:paraId="1FC29832" w14:textId="0755667F" w:rsidR="00B52CB9" w:rsidRDefault="00B52CB9" w:rsidP="009851BF"/>
    <w:p w14:paraId="7249CFAE" w14:textId="14B1333C" w:rsidR="00B52CB9" w:rsidRDefault="00B52CB9" w:rsidP="009851BF"/>
    <w:p w14:paraId="6D07435C" w14:textId="4AB013F6" w:rsidR="00B52CB9" w:rsidRDefault="00B52CB9" w:rsidP="009851BF"/>
    <w:p w14:paraId="5FFAA1CD" w14:textId="2D1E22B8" w:rsidR="00B52CB9" w:rsidRDefault="00B52CB9" w:rsidP="009851BF"/>
    <w:p w14:paraId="5FF1B018" w14:textId="1989745A" w:rsidR="00B52CB9" w:rsidRDefault="00B52CB9" w:rsidP="00B52CB9">
      <w:r>
        <w:rPr>
          <w:rFonts w:hint="eastAsia"/>
        </w:rPr>
        <w:t>特邀报告题目：安卓手机严重卡顿背后的存储机制设计问题</w:t>
      </w:r>
    </w:p>
    <w:p w14:paraId="77783A10" w14:textId="0DB951F2" w:rsidR="00B52CB9" w:rsidRDefault="00B52CB9" w:rsidP="00B52CB9">
      <w:r>
        <w:rPr>
          <w:rFonts w:hint="eastAsia"/>
        </w:rPr>
        <w:t>大会特邀报告讲者：李振华</w:t>
      </w:r>
    </w:p>
    <w:p w14:paraId="7826C03C" w14:textId="49416674" w:rsidR="00B52CB9" w:rsidRDefault="00B52CB9" w:rsidP="00B52CB9">
      <w:r>
        <w:rPr>
          <w:rFonts w:hint="eastAsia"/>
        </w:rPr>
        <w:t>清华大学</w:t>
      </w:r>
    </w:p>
    <w:p w14:paraId="6D044E19" w14:textId="59350CBE" w:rsidR="00B52CB9" w:rsidRDefault="00B52CB9" w:rsidP="00B52CB9"/>
    <w:p w14:paraId="6336B202" w14:textId="7091E176" w:rsidR="00B52CB9" w:rsidRDefault="00B52CB9" w:rsidP="00B52CB9">
      <w:r>
        <w:rPr>
          <w:rFonts w:hint="eastAsia"/>
        </w:rPr>
        <w:t>介绍：</w:t>
      </w:r>
    </w:p>
    <w:p w14:paraId="27835F7C" w14:textId="0E590E90" w:rsidR="00B52CB9" w:rsidRDefault="00B52CB9" w:rsidP="00B52CB9">
      <w:r w:rsidRPr="00B52CB9">
        <w:rPr>
          <w:rFonts w:hint="eastAsia"/>
        </w:rPr>
        <w:t>李振华，清华大学软件学院副教授、博导，主要研究云计算、云存储及移动模拟器。主持国家自然科学基金优青和面上项目、</w:t>
      </w:r>
      <w:r w:rsidRPr="00B52CB9">
        <w:t>CCF-腾讯犀牛鸟基金科研和创新项目、北京信息科学与技术国家研究中心青年创新项目等。发表论文90余篇、他引1700余次，</w:t>
      </w:r>
      <w:del w:id="18" w:author="卢 熠辉" w:date="2020-09-21T15:10:00Z">
        <w:r w:rsidRPr="00B52CB9" w:rsidDel="00B52CB9">
          <w:delText>四次登上国内外重要期刊封面《中国科学:信息科学》《中国计算机学会通讯》《IEEE云计算汇刊》《清华学报(英文版)》，多项研究成果被百度、腾讯、小米等公司实际采用，受益用户过亿。</w:delText>
        </w:r>
      </w:del>
      <w:r w:rsidRPr="00B52CB9">
        <w:t>曾获得</w:t>
      </w:r>
      <w:del w:id="19" w:author="卢 熠辉" w:date="2020-09-21T15:10:00Z">
        <w:r w:rsidRPr="00B52CB9" w:rsidDel="00B52CB9">
          <w:delText>2009年中国大学出版社图书奖一等奖、2015年中国人工智能学会优秀博士论文奖、2015年教育部自然</w:delText>
        </w:r>
        <w:r w:rsidRPr="00B52CB9" w:rsidDel="00B52CB9">
          <w:rPr>
            <w:rFonts w:hint="eastAsia"/>
          </w:rPr>
          <w:delText>科学一等奖、</w:delText>
        </w:r>
      </w:del>
      <w:r w:rsidRPr="00B52CB9">
        <w:t>2016年CCF-腾讯犀牛鸟科研优秀奖、</w:t>
      </w:r>
      <w:del w:id="20" w:author="卢 熠辉" w:date="2020-09-21T15:10:00Z">
        <w:r w:rsidRPr="00B52CB9" w:rsidDel="00B52CB9">
          <w:delText>2017年ACM多媒体系统年会(MMSys)最佳学生论文奖、2019年清华学报高被引优秀论文奖、</w:delText>
        </w:r>
      </w:del>
      <w:r w:rsidRPr="00B52CB9">
        <w:t>2019年ACM移动计算年会(MobiCom)最佳系统演示奖、2020年IEEE网络通信年会(INFOCOM)优秀程序委员奖等。</w:t>
      </w:r>
    </w:p>
    <w:p w14:paraId="0990594C" w14:textId="01BE67D1" w:rsidR="00E55A2F" w:rsidRDefault="00E55A2F" w:rsidP="00B52CB9"/>
    <w:p w14:paraId="00A1810A" w14:textId="4EE01462" w:rsidR="00E55A2F" w:rsidRDefault="00E55A2F" w:rsidP="00B52CB9"/>
    <w:p w14:paraId="057AC379" w14:textId="51A9B174" w:rsidR="00E55A2F" w:rsidRDefault="00E55A2F" w:rsidP="00B52CB9"/>
    <w:p w14:paraId="76098754" w14:textId="669999B3" w:rsidR="00E55A2F" w:rsidRDefault="00E55A2F" w:rsidP="00B52CB9"/>
    <w:p w14:paraId="5A12F4DF" w14:textId="36F018B0" w:rsidR="00E55A2F" w:rsidRDefault="00E55A2F" w:rsidP="00E55A2F">
      <w:r>
        <w:rPr>
          <w:rFonts w:hint="eastAsia"/>
        </w:rPr>
        <w:t>特邀报告题目：华为全闪存存储系统的架构创新之道</w:t>
      </w:r>
    </w:p>
    <w:p w14:paraId="1D085A23" w14:textId="33EFF24D" w:rsidR="00E55A2F" w:rsidRPr="00E55A2F" w:rsidRDefault="00E55A2F" w:rsidP="00E55A2F">
      <w:r>
        <w:rPr>
          <w:rFonts w:hint="eastAsia"/>
        </w:rPr>
        <w:t>大会特邀报告讲者：张鹏</w:t>
      </w:r>
    </w:p>
    <w:p w14:paraId="2DAA4F5B" w14:textId="172F5010" w:rsidR="00E55A2F" w:rsidRDefault="00E55A2F" w:rsidP="00E55A2F">
      <w:r>
        <w:rPr>
          <w:rFonts w:hint="eastAsia"/>
        </w:rPr>
        <w:t>华为技术有限公司</w:t>
      </w:r>
    </w:p>
    <w:p w14:paraId="0D1F325C" w14:textId="00DB9DE9" w:rsidR="00E55A2F" w:rsidRDefault="00E55A2F" w:rsidP="00E55A2F"/>
    <w:p w14:paraId="0445A6C0" w14:textId="586FE166" w:rsidR="00E55A2F" w:rsidRDefault="00E55A2F" w:rsidP="00E55A2F">
      <w:r>
        <w:rPr>
          <w:rFonts w:hint="eastAsia"/>
        </w:rPr>
        <w:t>介绍：</w:t>
      </w:r>
    </w:p>
    <w:p w14:paraId="5726E0CB" w14:textId="2182B4AF" w:rsidR="00E55A2F" w:rsidRDefault="00E55A2F" w:rsidP="00E55A2F">
      <w:ins w:id="21" w:author="卢 熠辉" w:date="2020-09-21T15:12:00Z">
        <w:r w:rsidRPr="00E55A2F">
          <w:rPr>
            <w:rFonts w:hint="eastAsia"/>
          </w:rPr>
          <w:t>张鹏</w:t>
        </w:r>
        <w:r>
          <w:rPr>
            <w:rFonts w:hint="eastAsia"/>
          </w:rPr>
          <w:t>，</w:t>
        </w:r>
      </w:ins>
      <w:r w:rsidRPr="00E55A2F">
        <w:rPr>
          <w:rFonts w:hint="eastAsia"/>
        </w:rPr>
        <w:t>华为企业存储首席架构师，从事存储产品架构设计工作超过</w:t>
      </w:r>
      <w:r w:rsidRPr="00E55A2F">
        <w:t>10年，主持华为第一代高端存储产品设计，打破了国外厂商对高端存储的垄断</w:t>
      </w:r>
      <w:del w:id="22" w:author="卢 熠辉" w:date="2020-09-21T15:12:00Z">
        <w:r w:rsidRPr="00E55A2F" w:rsidDel="00E55A2F">
          <w:delText>，产品成功规模应用于金融核心应用</w:delText>
        </w:r>
      </w:del>
      <w:r w:rsidRPr="00E55A2F">
        <w:t>；主持开发华为新一代全闪存企业存储系统OceanStor Dorado产品</w:t>
      </w:r>
      <w:del w:id="23" w:author="卢 熠辉" w:date="2020-09-21T15:12:00Z">
        <w:r w:rsidRPr="00E55A2F" w:rsidDel="00E55A2F">
          <w:delText>，在性能、可靠性和功能特性上全面超越业界竞争对手</w:delText>
        </w:r>
      </w:del>
      <w:r w:rsidRPr="00E55A2F">
        <w:t>，并获得广东省科技进步一等奖等国内外大奖。</w:t>
      </w:r>
    </w:p>
    <w:p w14:paraId="2E5A6BA7" w14:textId="5DE0A37B" w:rsidR="001734B1" w:rsidRDefault="001734B1" w:rsidP="00E55A2F"/>
    <w:p w14:paraId="0DECA045" w14:textId="49CD30D6" w:rsidR="001734B1" w:rsidRDefault="001734B1" w:rsidP="00E55A2F"/>
    <w:p w14:paraId="5FD75D4E" w14:textId="642351D3" w:rsidR="001734B1" w:rsidRDefault="001734B1" w:rsidP="00E55A2F"/>
    <w:p w14:paraId="3A06F959" w14:textId="3898A22D" w:rsidR="001734B1" w:rsidRDefault="001734B1" w:rsidP="00E55A2F"/>
    <w:p w14:paraId="73D44C08" w14:textId="5179E1FF" w:rsidR="001734B1" w:rsidRDefault="001734B1" w:rsidP="001734B1">
      <w:r>
        <w:rPr>
          <w:rFonts w:hint="eastAsia"/>
        </w:rPr>
        <w:t>特邀报告题目：海量大数据存储的未来</w:t>
      </w:r>
      <w:r>
        <w:t>-全息光存储技术</w:t>
      </w:r>
    </w:p>
    <w:p w14:paraId="69FC54EC" w14:textId="4BDFCB27" w:rsidR="001734B1" w:rsidRPr="001734B1" w:rsidRDefault="001734B1" w:rsidP="001734B1">
      <w:r>
        <w:rPr>
          <w:rFonts w:hint="eastAsia"/>
        </w:rPr>
        <w:t>大会特邀报告讲者：倪俊雄</w:t>
      </w:r>
    </w:p>
    <w:p w14:paraId="52925FD4" w14:textId="54FF8CB8" w:rsidR="001734B1" w:rsidRDefault="001734B1" w:rsidP="001734B1">
      <w:r>
        <w:rPr>
          <w:rFonts w:hint="eastAsia"/>
        </w:rPr>
        <w:t>广东紫晶信息存储技术股份有限公司</w:t>
      </w:r>
    </w:p>
    <w:p w14:paraId="6AC65E43" w14:textId="571B0E00" w:rsidR="00632C7C" w:rsidRDefault="00632C7C" w:rsidP="001734B1"/>
    <w:p w14:paraId="43F4F1F0" w14:textId="57376D1F" w:rsidR="00632C7C" w:rsidRDefault="00632C7C" w:rsidP="001734B1">
      <w:r>
        <w:rPr>
          <w:rFonts w:hint="eastAsia"/>
        </w:rPr>
        <w:t>介绍：</w:t>
      </w:r>
    </w:p>
    <w:p w14:paraId="04621A0E" w14:textId="7219C6AD" w:rsidR="00632C7C" w:rsidRDefault="00632C7C" w:rsidP="001734B1">
      <w:ins w:id="24" w:author="卢 熠辉" w:date="2020-09-21T15:13:00Z">
        <w:r w:rsidRPr="00632C7C">
          <w:rPr>
            <w:rFonts w:hint="eastAsia"/>
          </w:rPr>
          <w:t>倪俊雄</w:t>
        </w:r>
        <w:r>
          <w:rPr>
            <w:rFonts w:hint="eastAsia"/>
          </w:rPr>
          <w:t>，</w:t>
        </w:r>
      </w:ins>
      <w:del w:id="25" w:author="卢 熠辉" w:date="2020-09-21T15:13:00Z">
        <w:r w:rsidRPr="00632C7C" w:rsidDel="00632C7C">
          <w:rPr>
            <w:rFonts w:hint="eastAsia"/>
          </w:rPr>
          <w:delText>北京理工大学工学硕士，国家公派日本京都大学工学博士，</w:delText>
        </w:r>
      </w:del>
      <w:r w:rsidRPr="00632C7C">
        <w:rPr>
          <w:rFonts w:hint="eastAsia"/>
        </w:rPr>
        <w:t>长期从事光电信息技术相关研究工作。曾在内外顶级期刊学会发表学术论文多篇，多次参与国内外顶级学术会议并发表。</w:t>
      </w:r>
      <w:r w:rsidRPr="00632C7C">
        <w:t xml:space="preserve"> 与中国计量科学研究院合作完成国家自然科学基金课题一项</w:t>
      </w:r>
      <w:del w:id="26" w:author="卢 熠辉" w:date="2020-09-21T15:14:00Z">
        <w:r w:rsidRPr="00632C7C" w:rsidDel="00632C7C">
          <w:delText>，同时与此项技术的开发单位美国国家标准与技术研究所NIST仍保持紧密的交流和联系</w:delText>
        </w:r>
      </w:del>
      <w:r w:rsidRPr="00632C7C">
        <w:t>。 受华南理工大学文尚胜教授邀请作为副主编参与其校本科生光电系列教材之一的《LED背光源照明技术》的编写。 参与广东省省部级重点项目智慧城市的整体规划，IOT，大数据云平台建设和智慧安防、智慧园区、智慧物流等系统的顶层设</w:t>
      </w:r>
      <w:r w:rsidRPr="00632C7C">
        <w:rPr>
          <w:rFonts w:hint="eastAsia"/>
        </w:rPr>
        <w:t>计。</w:t>
      </w:r>
      <w:r w:rsidRPr="00632C7C">
        <w:t xml:space="preserve"> 目前就职于广东紫晶信息存储技术股份有限公司，任深圳子公司总经理。主导大湾区的大数据存储产业拓展和下一代全息存储技术的高科技产业化。</w:t>
      </w:r>
    </w:p>
    <w:p w14:paraId="61E7CD90" w14:textId="14C5EAC0" w:rsidR="00632C7C" w:rsidRDefault="00632C7C" w:rsidP="001734B1"/>
    <w:p w14:paraId="07CB8EA3" w14:textId="272BB040" w:rsidR="00632C7C" w:rsidRDefault="00632C7C" w:rsidP="001734B1"/>
    <w:p w14:paraId="52154118" w14:textId="146F1841" w:rsidR="00632C7C" w:rsidRDefault="00632C7C" w:rsidP="001734B1"/>
    <w:p w14:paraId="050223A0" w14:textId="3E1D5278" w:rsidR="00632C7C" w:rsidRDefault="00632C7C" w:rsidP="001734B1"/>
    <w:p w14:paraId="1DB1FCCF" w14:textId="448B4B3D" w:rsidR="00632C7C" w:rsidRDefault="00632C7C" w:rsidP="00632C7C">
      <w:r>
        <w:rPr>
          <w:rFonts w:hint="eastAsia"/>
        </w:rPr>
        <w:t>特邀报告题目：碧海分布式存储系统</w:t>
      </w:r>
    </w:p>
    <w:p w14:paraId="35CF93BE" w14:textId="2ED234E9" w:rsidR="00632C7C" w:rsidRDefault="00632C7C" w:rsidP="00632C7C">
      <w:r>
        <w:rPr>
          <w:rFonts w:hint="eastAsia"/>
        </w:rPr>
        <w:t>大会特邀报告讲者：李小勇</w:t>
      </w:r>
    </w:p>
    <w:p w14:paraId="05F198EB" w14:textId="514488A3" w:rsidR="00632C7C" w:rsidRDefault="00632C7C" w:rsidP="00632C7C">
      <w:r>
        <w:rPr>
          <w:rFonts w:hint="eastAsia"/>
        </w:rPr>
        <w:t>上海霄云信息科技</w:t>
      </w:r>
      <w:r>
        <w:t>/上海交通大学</w:t>
      </w:r>
    </w:p>
    <w:p w14:paraId="4D3AC5AF" w14:textId="62BE96B3" w:rsidR="00632C7C" w:rsidRDefault="00632C7C" w:rsidP="00632C7C"/>
    <w:p w14:paraId="44A83FD9" w14:textId="7D41F81E" w:rsidR="00632C7C" w:rsidRDefault="00632C7C" w:rsidP="00632C7C">
      <w:r>
        <w:rPr>
          <w:rFonts w:hint="eastAsia"/>
        </w:rPr>
        <w:t>介绍：</w:t>
      </w:r>
    </w:p>
    <w:p w14:paraId="66D89A52" w14:textId="6B98BC09" w:rsidR="00632C7C" w:rsidRPr="00AB03AF" w:rsidRDefault="008351DA" w:rsidP="00632C7C">
      <w:ins w:id="27" w:author="卢 熠辉" w:date="2020-09-21T15:14:00Z">
        <w:r>
          <w:rPr>
            <w:rFonts w:hint="eastAsia"/>
          </w:rPr>
          <w:t>李小勇</w:t>
        </w:r>
      </w:ins>
      <w:r w:rsidRPr="008351DA">
        <w:rPr>
          <w:rFonts w:hint="eastAsia"/>
        </w:rPr>
        <w:t>博士，上海交通大学副教授，</w:t>
      </w:r>
      <w:r w:rsidRPr="008351DA">
        <w:t>CCF存储专委会委员，上海霄云信息科技创始人。长期从事嵌入式系统、计算机网络、存储技术研究，具有深厚的理论造诣和丰富的实践经验。主持研制具有完全自主知识产权的碧海存储系统，性能达到国际领先水平。</w:t>
      </w:r>
    </w:p>
    <w:sectPr w:rsidR="00632C7C" w:rsidRPr="00AB0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卢 熠辉">
    <w15:presenceInfo w15:providerId="Windows Live" w15:userId="8bc392f6f2b1c3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0A"/>
    <w:rsid w:val="001734B1"/>
    <w:rsid w:val="00632C7C"/>
    <w:rsid w:val="00643C5A"/>
    <w:rsid w:val="0064790A"/>
    <w:rsid w:val="006D37AC"/>
    <w:rsid w:val="008351DA"/>
    <w:rsid w:val="009413F4"/>
    <w:rsid w:val="009851BF"/>
    <w:rsid w:val="00AB03AF"/>
    <w:rsid w:val="00AF3746"/>
    <w:rsid w:val="00B52CB9"/>
    <w:rsid w:val="00C4547D"/>
    <w:rsid w:val="00DE715D"/>
    <w:rsid w:val="00E5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CEFB"/>
  <w15:chartTrackingRefBased/>
  <w15:docId w15:val="{697FD9A5-FFE2-4513-BF96-B3111AC4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03AF"/>
    <w:rPr>
      <w:color w:val="0563C1" w:themeColor="hyperlink"/>
      <w:u w:val="single"/>
    </w:rPr>
  </w:style>
  <w:style w:type="character" w:styleId="a4">
    <w:name w:val="Unresolved Mention"/>
    <w:basedOn w:val="a0"/>
    <w:uiPriority w:val="99"/>
    <w:semiHidden/>
    <w:unhideWhenUsed/>
    <w:rsid w:val="00AB0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5723">
      <w:bodyDiv w:val="1"/>
      <w:marLeft w:val="0"/>
      <w:marRight w:val="0"/>
      <w:marTop w:val="0"/>
      <w:marBottom w:val="0"/>
      <w:divBdr>
        <w:top w:val="none" w:sz="0" w:space="0" w:color="auto"/>
        <w:left w:val="none" w:sz="0" w:space="0" w:color="auto"/>
        <w:bottom w:val="none" w:sz="0" w:space="0" w:color="auto"/>
        <w:right w:val="none" w:sz="0" w:space="0" w:color="auto"/>
      </w:divBdr>
    </w:div>
    <w:div w:id="298220518">
      <w:bodyDiv w:val="1"/>
      <w:marLeft w:val="0"/>
      <w:marRight w:val="0"/>
      <w:marTop w:val="0"/>
      <w:marBottom w:val="0"/>
      <w:divBdr>
        <w:top w:val="none" w:sz="0" w:space="0" w:color="auto"/>
        <w:left w:val="none" w:sz="0" w:space="0" w:color="auto"/>
        <w:bottom w:val="none" w:sz="0" w:space="0" w:color="auto"/>
        <w:right w:val="none" w:sz="0" w:space="0" w:color="auto"/>
      </w:divBdr>
    </w:div>
    <w:div w:id="562133930">
      <w:bodyDiv w:val="1"/>
      <w:marLeft w:val="0"/>
      <w:marRight w:val="0"/>
      <w:marTop w:val="0"/>
      <w:marBottom w:val="0"/>
      <w:divBdr>
        <w:top w:val="none" w:sz="0" w:space="0" w:color="auto"/>
        <w:left w:val="none" w:sz="0" w:space="0" w:color="auto"/>
        <w:bottom w:val="none" w:sz="0" w:space="0" w:color="auto"/>
        <w:right w:val="none" w:sz="0" w:space="0" w:color="auto"/>
      </w:divBdr>
    </w:div>
    <w:div w:id="636179403">
      <w:bodyDiv w:val="1"/>
      <w:marLeft w:val="0"/>
      <w:marRight w:val="0"/>
      <w:marTop w:val="0"/>
      <w:marBottom w:val="0"/>
      <w:divBdr>
        <w:top w:val="none" w:sz="0" w:space="0" w:color="auto"/>
        <w:left w:val="none" w:sz="0" w:space="0" w:color="auto"/>
        <w:bottom w:val="none" w:sz="0" w:space="0" w:color="auto"/>
        <w:right w:val="none" w:sz="0" w:space="0" w:color="auto"/>
      </w:divBdr>
    </w:div>
    <w:div w:id="707728748">
      <w:bodyDiv w:val="1"/>
      <w:marLeft w:val="0"/>
      <w:marRight w:val="0"/>
      <w:marTop w:val="0"/>
      <w:marBottom w:val="0"/>
      <w:divBdr>
        <w:top w:val="none" w:sz="0" w:space="0" w:color="auto"/>
        <w:left w:val="none" w:sz="0" w:space="0" w:color="auto"/>
        <w:bottom w:val="none" w:sz="0" w:space="0" w:color="auto"/>
        <w:right w:val="none" w:sz="0" w:space="0" w:color="auto"/>
      </w:divBdr>
    </w:div>
    <w:div w:id="869611420">
      <w:bodyDiv w:val="1"/>
      <w:marLeft w:val="0"/>
      <w:marRight w:val="0"/>
      <w:marTop w:val="0"/>
      <w:marBottom w:val="0"/>
      <w:divBdr>
        <w:top w:val="none" w:sz="0" w:space="0" w:color="auto"/>
        <w:left w:val="none" w:sz="0" w:space="0" w:color="auto"/>
        <w:bottom w:val="none" w:sz="0" w:space="0" w:color="auto"/>
        <w:right w:val="none" w:sz="0" w:space="0" w:color="auto"/>
      </w:divBdr>
    </w:div>
    <w:div w:id="906067571">
      <w:bodyDiv w:val="1"/>
      <w:marLeft w:val="0"/>
      <w:marRight w:val="0"/>
      <w:marTop w:val="0"/>
      <w:marBottom w:val="0"/>
      <w:divBdr>
        <w:top w:val="none" w:sz="0" w:space="0" w:color="auto"/>
        <w:left w:val="none" w:sz="0" w:space="0" w:color="auto"/>
        <w:bottom w:val="none" w:sz="0" w:space="0" w:color="auto"/>
        <w:right w:val="none" w:sz="0" w:space="0" w:color="auto"/>
      </w:divBdr>
    </w:div>
    <w:div w:id="1100418223">
      <w:bodyDiv w:val="1"/>
      <w:marLeft w:val="0"/>
      <w:marRight w:val="0"/>
      <w:marTop w:val="0"/>
      <w:marBottom w:val="0"/>
      <w:divBdr>
        <w:top w:val="none" w:sz="0" w:space="0" w:color="auto"/>
        <w:left w:val="none" w:sz="0" w:space="0" w:color="auto"/>
        <w:bottom w:val="none" w:sz="0" w:space="0" w:color="auto"/>
        <w:right w:val="none" w:sz="0" w:space="0" w:color="auto"/>
      </w:divBdr>
    </w:div>
    <w:div w:id="1273514000">
      <w:bodyDiv w:val="1"/>
      <w:marLeft w:val="0"/>
      <w:marRight w:val="0"/>
      <w:marTop w:val="0"/>
      <w:marBottom w:val="0"/>
      <w:divBdr>
        <w:top w:val="none" w:sz="0" w:space="0" w:color="auto"/>
        <w:left w:val="none" w:sz="0" w:space="0" w:color="auto"/>
        <w:bottom w:val="none" w:sz="0" w:space="0" w:color="auto"/>
        <w:right w:val="none" w:sz="0" w:space="0" w:color="auto"/>
      </w:divBdr>
      <w:divsChild>
        <w:div w:id="1703896290">
          <w:marLeft w:val="0"/>
          <w:marRight w:val="0"/>
          <w:marTop w:val="0"/>
          <w:marBottom w:val="0"/>
          <w:divBdr>
            <w:top w:val="none" w:sz="0" w:space="0" w:color="auto"/>
            <w:left w:val="none" w:sz="0" w:space="0" w:color="auto"/>
            <w:bottom w:val="none" w:sz="0" w:space="0" w:color="auto"/>
            <w:right w:val="none" w:sz="0" w:space="0" w:color="auto"/>
          </w:divBdr>
        </w:div>
        <w:div w:id="1199077957">
          <w:marLeft w:val="0"/>
          <w:marRight w:val="0"/>
          <w:marTop w:val="0"/>
          <w:marBottom w:val="0"/>
          <w:divBdr>
            <w:top w:val="none" w:sz="0" w:space="0" w:color="auto"/>
            <w:left w:val="none" w:sz="0" w:space="0" w:color="auto"/>
            <w:bottom w:val="none" w:sz="0" w:space="0" w:color="auto"/>
            <w:right w:val="none" w:sz="0" w:space="0" w:color="auto"/>
          </w:divBdr>
        </w:div>
      </w:divsChild>
    </w:div>
    <w:div w:id="1421946181">
      <w:bodyDiv w:val="1"/>
      <w:marLeft w:val="0"/>
      <w:marRight w:val="0"/>
      <w:marTop w:val="0"/>
      <w:marBottom w:val="0"/>
      <w:divBdr>
        <w:top w:val="none" w:sz="0" w:space="0" w:color="auto"/>
        <w:left w:val="none" w:sz="0" w:space="0" w:color="auto"/>
        <w:bottom w:val="none" w:sz="0" w:space="0" w:color="auto"/>
        <w:right w:val="none" w:sz="0" w:space="0" w:color="auto"/>
      </w:divBdr>
    </w:div>
    <w:div w:id="1449468301">
      <w:bodyDiv w:val="1"/>
      <w:marLeft w:val="0"/>
      <w:marRight w:val="0"/>
      <w:marTop w:val="0"/>
      <w:marBottom w:val="0"/>
      <w:divBdr>
        <w:top w:val="none" w:sz="0" w:space="0" w:color="auto"/>
        <w:left w:val="none" w:sz="0" w:space="0" w:color="auto"/>
        <w:bottom w:val="none" w:sz="0" w:space="0" w:color="auto"/>
        <w:right w:val="none" w:sz="0" w:space="0" w:color="auto"/>
      </w:divBdr>
    </w:div>
    <w:div w:id="1871528694">
      <w:bodyDiv w:val="1"/>
      <w:marLeft w:val="0"/>
      <w:marRight w:val="0"/>
      <w:marTop w:val="0"/>
      <w:marBottom w:val="0"/>
      <w:divBdr>
        <w:top w:val="none" w:sz="0" w:space="0" w:color="auto"/>
        <w:left w:val="none" w:sz="0" w:space="0" w:color="auto"/>
        <w:bottom w:val="none" w:sz="0" w:space="0" w:color="auto"/>
        <w:right w:val="none" w:sz="0" w:space="0" w:color="auto"/>
      </w:divBdr>
    </w:div>
    <w:div w:id="214415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熠辉</dc:creator>
  <cp:keywords/>
  <dc:description/>
  <cp:lastModifiedBy>卢 熠辉</cp:lastModifiedBy>
  <cp:revision>12</cp:revision>
  <dcterms:created xsi:type="dcterms:W3CDTF">2020-09-21T06:38:00Z</dcterms:created>
  <dcterms:modified xsi:type="dcterms:W3CDTF">2020-09-21T07:18:00Z</dcterms:modified>
</cp:coreProperties>
</file>